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1CE" w:rsidRDefault="002421CE">
      <w:pPr>
        <w:rPr>
          <w:rFonts w:hint="eastAsia"/>
        </w:rPr>
      </w:pPr>
    </w:p>
    <w:p w:rsidR="002421CE" w:rsidRDefault="002421CE"/>
    <w:p w:rsidR="002421CE" w:rsidRDefault="00D92437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附件1：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####单位</w:t>
      </w:r>
      <w:r>
        <w:rPr>
          <w:rFonts w:ascii="仿宋_GB2312" w:eastAsia="仿宋_GB2312" w:hAnsi="仿宋_GB2312" w:cs="仿宋_GB2312" w:hint="eastAsia"/>
          <w:sz w:val="32"/>
          <w:szCs w:val="32"/>
        </w:rPr>
        <w:t>能源产业+互联网产品体系</w:t>
      </w:r>
    </w:p>
    <w:tbl>
      <w:tblPr>
        <w:tblStyle w:val="a3"/>
        <w:tblpPr w:leftFromText="180" w:rightFromText="180" w:vertAnchor="text" w:horzAnchor="margin" w:tblpXSpec="center" w:tblpY="417"/>
        <w:tblW w:w="8519" w:type="dxa"/>
        <w:jc w:val="center"/>
        <w:tblLayout w:type="fixed"/>
        <w:tblLook w:val="04A0" w:firstRow="1" w:lastRow="0" w:firstColumn="1" w:lastColumn="0" w:noHBand="0" w:noVBand="1"/>
      </w:tblPr>
      <w:tblGrid>
        <w:gridCol w:w="310"/>
        <w:gridCol w:w="769"/>
        <w:gridCol w:w="765"/>
        <w:gridCol w:w="2000"/>
        <w:gridCol w:w="1487"/>
        <w:gridCol w:w="1595"/>
        <w:gridCol w:w="1593"/>
      </w:tblGrid>
      <w:tr w:rsidR="002421CE">
        <w:trPr>
          <w:trHeight w:val="389"/>
          <w:jc w:val="center"/>
        </w:trPr>
        <w:tc>
          <w:tcPr>
            <w:tcW w:w="310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769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 w:val="20"/>
                <w:szCs w:val="20"/>
              </w:rPr>
              <w:t>细分能源产业</w:t>
            </w:r>
          </w:p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 w:val="20"/>
                <w:szCs w:val="20"/>
              </w:rPr>
              <w:t>（油气、电力、风电、光伏等）</w:t>
            </w:r>
          </w:p>
        </w:tc>
        <w:tc>
          <w:tcPr>
            <w:tcW w:w="765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 w:val="20"/>
                <w:szCs w:val="20"/>
              </w:rPr>
              <w:t>产业链环节</w:t>
            </w:r>
          </w:p>
        </w:tc>
        <w:tc>
          <w:tcPr>
            <w:tcW w:w="2000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 w:val="20"/>
                <w:szCs w:val="20"/>
              </w:rPr>
              <w:t>产品名称</w:t>
            </w:r>
          </w:p>
        </w:tc>
        <w:tc>
          <w:tcPr>
            <w:tcW w:w="1487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 w:val="20"/>
                <w:szCs w:val="20"/>
              </w:rPr>
              <w:t>产品智能化</w:t>
            </w:r>
          </w:p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 w:val="20"/>
                <w:szCs w:val="20"/>
              </w:rPr>
              <w:t>（是或否）</w:t>
            </w:r>
          </w:p>
          <w:p w:rsidR="002421CE" w:rsidRDefault="00D92437">
            <w:pPr>
              <w:pStyle w:val="p0"/>
              <w:rPr>
                <w:rFonts w:ascii="仿宋_GB2312" w:eastAsia="仿宋_GB2312" w:hAnsi="仿宋_GB2312" w:cs="仿宋_GB2312" w:hint="default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如是，请描述智能化功能，如</w:t>
            </w:r>
            <w:r>
              <w:rPr>
                <w:rFonts w:ascii="仿宋_GB2312" w:eastAsia="仿宋_GB2312" w:hAnsi="仿宋_GB2312" w:cs="仿宋_GB2312"/>
                <w:sz w:val="20"/>
                <w:szCs w:val="20"/>
                <w:lang w:val="zh-CN"/>
              </w:rPr>
              <w:t>产品是否实现自动数据搜集与反馈、远程监控或优化功能</w:t>
            </w: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）</w:t>
            </w:r>
          </w:p>
        </w:tc>
        <w:tc>
          <w:tcPr>
            <w:tcW w:w="1595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 w:val="20"/>
                <w:szCs w:val="20"/>
              </w:rPr>
              <w:t>产品互联</w:t>
            </w:r>
          </w:p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 w:val="20"/>
                <w:szCs w:val="20"/>
              </w:rPr>
              <w:t>（是或否）</w:t>
            </w:r>
          </w:p>
          <w:p w:rsidR="002421CE" w:rsidRDefault="00D92437">
            <w:pPr>
              <w:pStyle w:val="p0"/>
              <w:rPr>
                <w:rFonts w:ascii="仿宋_GB2312" w:eastAsia="仿宋_GB2312" w:hAnsi="仿宋_GB2312" w:cs="仿宋_GB2312" w:hint="default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如是，请描述产品互联基本情况，如接入何种平台，是否与周围环境互通，实现何种功能</w:t>
            </w:r>
          </w:p>
        </w:tc>
        <w:tc>
          <w:tcPr>
            <w:tcW w:w="1593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 w:val="20"/>
                <w:szCs w:val="20"/>
              </w:rPr>
              <w:t>商业兑现（实现+互联网产品填写此项）</w:t>
            </w:r>
          </w:p>
          <w:p w:rsidR="002421CE" w:rsidRDefault="00D92437">
            <w:pPr>
              <w:pStyle w:val="p0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如果满足产品智能化或互联，填写是或否，是请注明</w:t>
            </w:r>
            <w:bookmarkStart w:id="0" w:name="OLE_LINK1"/>
            <w:bookmarkStart w:id="1" w:name="OLE_LINK2"/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市场收入和主要市场</w:t>
            </w:r>
            <w:bookmarkEnd w:id="0"/>
            <w:bookmarkEnd w:id="1"/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；否请填写产品阶段，如研发、概念设计、样机等</w:t>
            </w:r>
          </w:p>
        </w:tc>
      </w:tr>
      <w:tr w:rsidR="002421CE">
        <w:trPr>
          <w:trHeight w:val="119"/>
          <w:jc w:val="center"/>
        </w:trPr>
        <w:tc>
          <w:tcPr>
            <w:tcW w:w="310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1</w:t>
            </w:r>
          </w:p>
        </w:tc>
        <w:tc>
          <w:tcPr>
            <w:tcW w:w="769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油气</w:t>
            </w:r>
          </w:p>
        </w:tc>
        <w:tc>
          <w:tcPr>
            <w:tcW w:w="765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钻井</w:t>
            </w:r>
          </w:p>
        </w:tc>
        <w:tc>
          <w:tcPr>
            <w:tcW w:w="2000" w:type="dxa"/>
            <w:vAlign w:val="center"/>
          </w:tcPr>
          <w:p w:rsidR="002421CE" w:rsidRDefault="00D92437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常规交流变频(DBS)钻机系列产品</w:t>
            </w:r>
          </w:p>
        </w:tc>
        <w:tc>
          <w:tcPr>
            <w:tcW w:w="1487" w:type="dxa"/>
            <w:vAlign w:val="center"/>
          </w:tcPr>
          <w:p w:rsidR="002421CE" w:rsidRDefault="006F6590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2" w:author="Windows 用户" w:date="2018-04-08T09:07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是，实现数据的自动收集和本地化存储</w:t>
              </w:r>
            </w:ins>
          </w:p>
        </w:tc>
        <w:tc>
          <w:tcPr>
            <w:tcW w:w="1595" w:type="dxa"/>
            <w:vAlign w:val="center"/>
          </w:tcPr>
          <w:p w:rsidR="002421CE" w:rsidRPr="006F6590" w:rsidRDefault="006F6590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3" w:author="Windows 用户" w:date="2018-04-08T09:07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否</w:t>
              </w:r>
            </w:ins>
          </w:p>
        </w:tc>
        <w:tc>
          <w:tcPr>
            <w:tcW w:w="1593" w:type="dxa"/>
            <w:vAlign w:val="center"/>
          </w:tcPr>
          <w:p w:rsidR="002421CE" w:rsidRDefault="00527D0A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4" w:author="Windows 用户" w:date="2018-04-10T11:43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否</w:t>
              </w:r>
            </w:ins>
            <w:ins w:id="5" w:author="Windows 用户" w:date="2018-04-10T11:44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，研发</w:t>
              </w:r>
            </w:ins>
          </w:p>
        </w:tc>
      </w:tr>
      <w:tr w:rsidR="002421CE">
        <w:trPr>
          <w:trHeight w:val="257"/>
          <w:jc w:val="center"/>
        </w:trPr>
        <w:tc>
          <w:tcPr>
            <w:tcW w:w="310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2</w:t>
            </w:r>
          </w:p>
        </w:tc>
        <w:tc>
          <w:tcPr>
            <w:tcW w:w="769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油气</w:t>
            </w:r>
          </w:p>
        </w:tc>
        <w:tc>
          <w:tcPr>
            <w:tcW w:w="765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钻井</w:t>
            </w:r>
          </w:p>
        </w:tc>
        <w:tc>
          <w:tcPr>
            <w:tcW w:w="2000" w:type="dxa"/>
            <w:vAlign w:val="center"/>
          </w:tcPr>
          <w:p w:rsidR="002421CE" w:rsidRDefault="00D92437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沙漠、低温等特种钻机</w:t>
            </w:r>
          </w:p>
        </w:tc>
        <w:tc>
          <w:tcPr>
            <w:tcW w:w="1487" w:type="dxa"/>
            <w:vAlign w:val="center"/>
          </w:tcPr>
          <w:p w:rsidR="002421CE" w:rsidRDefault="00BE76D6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6" w:author="Windows 用户" w:date="2018-04-08T09:38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是，实现数据的自动收集和本地化存储</w:t>
              </w:r>
            </w:ins>
          </w:p>
        </w:tc>
        <w:tc>
          <w:tcPr>
            <w:tcW w:w="1595" w:type="dxa"/>
            <w:vAlign w:val="center"/>
          </w:tcPr>
          <w:p w:rsidR="002421CE" w:rsidRDefault="00BE76D6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7" w:author="Windows 用户" w:date="2018-04-08T09:38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否</w:t>
              </w:r>
            </w:ins>
          </w:p>
        </w:tc>
        <w:tc>
          <w:tcPr>
            <w:tcW w:w="1593" w:type="dxa"/>
            <w:vAlign w:val="center"/>
          </w:tcPr>
          <w:p w:rsidR="002421CE" w:rsidRDefault="00527D0A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8" w:author="Windows 用户" w:date="2018-04-10T11:44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否</w:t>
              </w:r>
            </w:ins>
            <w:ins w:id="9" w:author="Windows 用户" w:date="2018-04-08T11:35:00Z">
              <w:r w:rsidR="00466B18">
                <w:rPr>
                  <w:rFonts w:ascii="仿宋_GB2312" w:eastAsia="仿宋_GB2312" w:hAnsi="仿宋_GB2312" w:cs="仿宋_GB2312"/>
                  <w:sz w:val="20"/>
                  <w:szCs w:val="20"/>
                </w:rPr>
                <w:t>，</w:t>
              </w:r>
            </w:ins>
            <w:ins w:id="10" w:author="Windows 用户" w:date="2018-04-10T11:44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研发</w:t>
              </w:r>
            </w:ins>
          </w:p>
        </w:tc>
      </w:tr>
      <w:tr w:rsidR="002421CE">
        <w:trPr>
          <w:jc w:val="center"/>
        </w:trPr>
        <w:tc>
          <w:tcPr>
            <w:tcW w:w="310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3</w:t>
            </w:r>
          </w:p>
        </w:tc>
        <w:tc>
          <w:tcPr>
            <w:tcW w:w="769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电力</w:t>
            </w:r>
          </w:p>
        </w:tc>
        <w:tc>
          <w:tcPr>
            <w:tcW w:w="765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终端应用</w:t>
            </w:r>
          </w:p>
        </w:tc>
        <w:tc>
          <w:tcPr>
            <w:tcW w:w="2000" w:type="dxa"/>
            <w:vAlign w:val="center"/>
          </w:tcPr>
          <w:p w:rsidR="002421CE" w:rsidRDefault="00D92437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分布式燃气发电站</w:t>
            </w:r>
          </w:p>
        </w:tc>
        <w:tc>
          <w:tcPr>
            <w:tcW w:w="1487" w:type="dxa"/>
            <w:vAlign w:val="center"/>
          </w:tcPr>
          <w:p w:rsidR="002421CE" w:rsidRDefault="006F6590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11" w:author="Windows 用户" w:date="2018-04-08T09:08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否</w:t>
              </w:r>
            </w:ins>
          </w:p>
        </w:tc>
        <w:tc>
          <w:tcPr>
            <w:tcW w:w="1595" w:type="dxa"/>
            <w:vAlign w:val="center"/>
          </w:tcPr>
          <w:p w:rsidR="002421CE" w:rsidRDefault="006F6590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12" w:author="Windows 用户" w:date="2018-04-08T09:08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否</w:t>
              </w:r>
            </w:ins>
          </w:p>
        </w:tc>
        <w:tc>
          <w:tcPr>
            <w:tcW w:w="1593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</w:tr>
      <w:tr w:rsidR="002421CE">
        <w:trPr>
          <w:jc w:val="center"/>
        </w:trPr>
        <w:tc>
          <w:tcPr>
            <w:tcW w:w="310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4</w:t>
            </w:r>
          </w:p>
        </w:tc>
        <w:tc>
          <w:tcPr>
            <w:tcW w:w="769" w:type="dxa"/>
            <w:vAlign w:val="center"/>
          </w:tcPr>
          <w:p w:rsidR="002421CE" w:rsidRDefault="00A976A6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13" w:author="Windows 用户" w:date="2018-04-10T16:13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油气</w:t>
              </w:r>
            </w:ins>
            <w:del w:id="14" w:author="Windows 用户" w:date="2018-04-10T16:13:00Z">
              <w:r w:rsidR="00D92437" w:rsidDel="00A976A6">
                <w:rPr>
                  <w:rFonts w:ascii="仿宋_GB2312" w:eastAsia="仿宋_GB2312" w:hAnsi="仿宋_GB2312" w:cs="仿宋_GB2312"/>
                  <w:sz w:val="20"/>
                  <w:szCs w:val="20"/>
                </w:rPr>
                <w:delText>……</w:delText>
              </w:r>
            </w:del>
          </w:p>
        </w:tc>
        <w:tc>
          <w:tcPr>
            <w:tcW w:w="765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del w:id="15" w:author="Windows 用户" w:date="2018-04-10T16:14:00Z">
              <w:r w:rsidDel="00A976A6">
                <w:rPr>
                  <w:rFonts w:ascii="仿宋_GB2312" w:eastAsia="仿宋_GB2312" w:hAnsi="仿宋_GB2312" w:cs="仿宋_GB2312"/>
                  <w:sz w:val="20"/>
                  <w:szCs w:val="20"/>
                </w:rPr>
                <w:delText>……</w:delText>
              </w:r>
            </w:del>
            <w:ins w:id="16" w:author="Windows 用户" w:date="2018-04-10T16:14:00Z">
              <w:r w:rsidR="00A976A6">
                <w:rPr>
                  <w:rFonts w:ascii="仿宋_GB2312" w:eastAsia="仿宋_GB2312" w:hAnsi="仿宋_GB2312" w:cs="仿宋_GB2312"/>
                  <w:sz w:val="20"/>
                  <w:szCs w:val="20"/>
                </w:rPr>
                <w:t>完井</w:t>
              </w:r>
            </w:ins>
          </w:p>
        </w:tc>
        <w:tc>
          <w:tcPr>
            <w:tcW w:w="2000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del w:id="17" w:author="Windows 用户" w:date="2018-04-10T16:14:00Z">
              <w:r w:rsidDel="00A976A6">
                <w:rPr>
                  <w:rFonts w:ascii="仿宋_GB2312" w:eastAsia="仿宋_GB2312" w:hAnsi="仿宋_GB2312" w:cs="仿宋_GB2312"/>
                  <w:sz w:val="20"/>
                  <w:szCs w:val="20"/>
                </w:rPr>
                <w:delText>……</w:delText>
              </w:r>
            </w:del>
            <w:ins w:id="18" w:author="Windows 用户" w:date="2018-04-10T16:14:00Z">
              <w:r w:rsidR="00A976A6">
                <w:rPr>
                  <w:rFonts w:ascii="仿宋_GB2312" w:eastAsia="仿宋_GB2312" w:hAnsi="仿宋_GB2312" w:cs="仿宋_GB2312"/>
                  <w:sz w:val="20"/>
                  <w:szCs w:val="20"/>
                </w:rPr>
                <w:t>智能化压裂系列产品</w:t>
              </w:r>
            </w:ins>
          </w:p>
        </w:tc>
        <w:tc>
          <w:tcPr>
            <w:tcW w:w="1487" w:type="dxa"/>
            <w:vAlign w:val="center"/>
          </w:tcPr>
          <w:p w:rsidR="002421CE" w:rsidRDefault="00A976A6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19" w:author="Windows 用户" w:date="2018-04-10T16:14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是，</w:t>
              </w:r>
              <w:r>
                <w:rPr>
                  <w:rFonts w:ascii="仿宋_GB2312" w:eastAsia="仿宋_GB2312" w:hAnsi="仿宋_GB2312" w:cs="仿宋_GB2312"/>
                  <w:sz w:val="20"/>
                  <w:szCs w:val="20"/>
                  <w:lang w:val="zh-CN"/>
                </w:rPr>
                <w:t>自动数据搜集与反馈、远程监控</w:t>
              </w:r>
            </w:ins>
          </w:p>
        </w:tc>
        <w:tc>
          <w:tcPr>
            <w:tcW w:w="1595" w:type="dxa"/>
            <w:vAlign w:val="center"/>
          </w:tcPr>
          <w:p w:rsidR="002421CE" w:rsidRDefault="00A976A6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20" w:author="Windows 用户" w:date="2018-04-10T16:14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是，</w:t>
              </w:r>
            </w:ins>
            <w:ins w:id="21" w:author="Windows 用户" w:date="2018-04-10T16:15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接入航天云网INDICS</w:t>
              </w:r>
            </w:ins>
            <w:ins w:id="22" w:author="Windows 用户" w:date="2018-04-10T16:18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工业互联网平台</w:t>
              </w:r>
            </w:ins>
          </w:p>
        </w:tc>
        <w:tc>
          <w:tcPr>
            <w:tcW w:w="1593" w:type="dxa"/>
            <w:vAlign w:val="center"/>
          </w:tcPr>
          <w:p w:rsidR="002421CE" w:rsidRDefault="00A976A6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23" w:author="Windows 用户" w:date="2018-04-10T16:18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否，</w:t>
              </w:r>
            </w:ins>
            <w:ins w:id="24" w:author="Windows 用户" w:date="2018-04-10T16:20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样机</w:t>
              </w:r>
            </w:ins>
            <w:bookmarkStart w:id="25" w:name="_GoBack"/>
            <w:bookmarkEnd w:id="25"/>
          </w:p>
        </w:tc>
      </w:tr>
      <w:tr w:rsidR="002421CE">
        <w:trPr>
          <w:jc w:val="center"/>
        </w:trPr>
        <w:tc>
          <w:tcPr>
            <w:tcW w:w="310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5</w:t>
            </w:r>
          </w:p>
        </w:tc>
        <w:tc>
          <w:tcPr>
            <w:tcW w:w="769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……</w:t>
            </w:r>
          </w:p>
        </w:tc>
        <w:tc>
          <w:tcPr>
            <w:tcW w:w="765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……</w:t>
            </w:r>
          </w:p>
        </w:tc>
        <w:tc>
          <w:tcPr>
            <w:tcW w:w="2000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……</w:t>
            </w:r>
          </w:p>
        </w:tc>
        <w:tc>
          <w:tcPr>
            <w:tcW w:w="1487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1593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</w:tr>
    </w:tbl>
    <w:p w:rsidR="002421CE" w:rsidRDefault="00D92437">
      <w:r>
        <w:rPr>
          <w:rFonts w:hint="eastAsia"/>
        </w:rPr>
        <w:t xml:space="preserve"> </w:t>
      </w:r>
    </w:p>
    <w:p w:rsidR="002421CE" w:rsidRDefault="002421CE"/>
    <w:p w:rsidR="002421CE" w:rsidRDefault="002421CE"/>
    <w:p w:rsidR="002421CE" w:rsidRDefault="002421CE"/>
    <w:p w:rsidR="002421CE" w:rsidRDefault="00D92437">
      <w:r>
        <w:rPr>
          <w:rFonts w:hint="eastAsia"/>
        </w:rPr>
        <w:t xml:space="preserve">  </w:t>
      </w:r>
    </w:p>
    <w:p w:rsidR="002421CE" w:rsidRDefault="002421CE">
      <w:pPr>
        <w:rPr>
          <w:rFonts w:ascii="仿宋_GB2312" w:eastAsia="仿宋_GB2312" w:hAnsi="仿宋_GB2312" w:cs="仿宋_GB2312"/>
          <w:sz w:val="32"/>
          <w:szCs w:val="32"/>
        </w:rPr>
      </w:pPr>
    </w:p>
    <w:p w:rsidR="002421CE" w:rsidRDefault="002421CE">
      <w:pPr>
        <w:rPr>
          <w:rFonts w:ascii="仿宋_GB2312" w:eastAsia="仿宋_GB2312" w:hAnsi="仿宋_GB2312" w:cs="仿宋_GB2312"/>
          <w:sz w:val="32"/>
          <w:szCs w:val="32"/>
        </w:rPr>
      </w:pPr>
    </w:p>
    <w:p w:rsidR="002421CE" w:rsidRDefault="002421CE">
      <w:pPr>
        <w:rPr>
          <w:rFonts w:ascii="仿宋_GB2312" w:eastAsia="仿宋_GB2312" w:hAnsi="仿宋_GB2312" w:cs="仿宋_GB2312"/>
          <w:sz w:val="32"/>
          <w:szCs w:val="32"/>
        </w:rPr>
      </w:pPr>
    </w:p>
    <w:p w:rsidR="002421CE" w:rsidRDefault="002421CE">
      <w:pPr>
        <w:rPr>
          <w:rFonts w:ascii="仿宋_GB2312" w:eastAsia="仿宋_GB2312" w:hAnsi="仿宋_GB2312" w:cs="仿宋_GB2312"/>
          <w:sz w:val="32"/>
          <w:szCs w:val="32"/>
        </w:rPr>
      </w:pPr>
    </w:p>
    <w:p w:rsidR="002421CE" w:rsidRDefault="002421CE">
      <w:pPr>
        <w:rPr>
          <w:rFonts w:ascii="仿宋_GB2312" w:eastAsia="仿宋_GB2312" w:hAnsi="仿宋_GB2312" w:cs="仿宋_GB2312"/>
          <w:sz w:val="32"/>
          <w:szCs w:val="32"/>
        </w:rPr>
      </w:pPr>
    </w:p>
    <w:p w:rsidR="002421CE" w:rsidRDefault="002421CE">
      <w:pPr>
        <w:rPr>
          <w:rFonts w:ascii="仿宋_GB2312" w:eastAsia="仿宋_GB2312" w:hAnsi="仿宋_GB2312" w:cs="仿宋_GB2312"/>
          <w:sz w:val="32"/>
          <w:szCs w:val="32"/>
        </w:rPr>
      </w:pPr>
    </w:p>
    <w:p w:rsidR="002421CE" w:rsidRDefault="002421CE">
      <w:pPr>
        <w:rPr>
          <w:rFonts w:ascii="仿宋_GB2312" w:eastAsia="仿宋_GB2312" w:hAnsi="仿宋_GB2312" w:cs="仿宋_GB2312"/>
          <w:sz w:val="32"/>
          <w:szCs w:val="32"/>
        </w:rPr>
      </w:pPr>
    </w:p>
    <w:p w:rsidR="002421CE" w:rsidRDefault="002421CE">
      <w:pPr>
        <w:rPr>
          <w:rFonts w:ascii="仿宋_GB2312" w:eastAsia="仿宋_GB2312" w:hAnsi="仿宋_GB2312" w:cs="仿宋_GB2312"/>
          <w:sz w:val="32"/>
          <w:szCs w:val="32"/>
        </w:rPr>
      </w:pPr>
    </w:p>
    <w:p w:rsidR="002421CE" w:rsidRDefault="00D92437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附件2：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####单位</w:t>
      </w:r>
      <w:r>
        <w:rPr>
          <w:rFonts w:ascii="仿宋_GB2312" w:eastAsia="仿宋_GB2312" w:hAnsi="仿宋_GB2312" w:cs="仿宋_GB2312" w:hint="eastAsia"/>
          <w:sz w:val="32"/>
          <w:szCs w:val="32"/>
        </w:rPr>
        <w:t>能源产业+互联网转型升级产业方向及目标</w:t>
      </w:r>
    </w:p>
    <w:tbl>
      <w:tblPr>
        <w:tblStyle w:val="a3"/>
        <w:tblpPr w:leftFromText="180" w:rightFromText="180" w:vertAnchor="text" w:horzAnchor="margin" w:tblpXSpec="center" w:tblpY="417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545"/>
        <w:gridCol w:w="2685"/>
        <w:gridCol w:w="900"/>
        <w:gridCol w:w="847"/>
        <w:gridCol w:w="847"/>
        <w:gridCol w:w="847"/>
        <w:gridCol w:w="849"/>
      </w:tblGrid>
      <w:tr w:rsidR="002421CE">
        <w:trPr>
          <w:trHeight w:val="389"/>
          <w:jc w:val="center"/>
        </w:trPr>
        <w:tc>
          <w:tcPr>
            <w:tcW w:w="1545" w:type="dxa"/>
            <w:vMerge w:val="restart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 w:val="20"/>
                <w:szCs w:val="20"/>
              </w:rPr>
              <w:t>产业</w:t>
            </w:r>
          </w:p>
        </w:tc>
        <w:tc>
          <w:tcPr>
            <w:tcW w:w="2685" w:type="dxa"/>
            <w:vMerge w:val="restart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 w:val="20"/>
                <w:szCs w:val="20"/>
              </w:rPr>
              <w:t>能源产业+互联网转型升级产业方向</w:t>
            </w:r>
          </w:p>
        </w:tc>
        <w:tc>
          <w:tcPr>
            <w:tcW w:w="900" w:type="dxa"/>
            <w:vMerge w:val="restart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 w:val="20"/>
                <w:szCs w:val="20"/>
              </w:rPr>
              <w:t>是否</w:t>
            </w:r>
          </w:p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 w:val="20"/>
                <w:szCs w:val="20"/>
              </w:rPr>
              <w:t>涉及</w:t>
            </w:r>
          </w:p>
        </w:tc>
        <w:tc>
          <w:tcPr>
            <w:tcW w:w="3390" w:type="dxa"/>
            <w:gridSpan w:val="4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 w:val="20"/>
                <w:szCs w:val="20"/>
              </w:rPr>
              <w:t>产业发展目标</w:t>
            </w:r>
          </w:p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 w:val="20"/>
                <w:szCs w:val="20"/>
              </w:rPr>
              <w:t>（万元）</w:t>
            </w:r>
          </w:p>
        </w:tc>
      </w:tr>
      <w:tr w:rsidR="002421CE">
        <w:trPr>
          <w:trHeight w:val="119"/>
          <w:jc w:val="center"/>
        </w:trPr>
        <w:tc>
          <w:tcPr>
            <w:tcW w:w="1545" w:type="dxa"/>
            <w:vMerge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2685" w:type="dxa"/>
            <w:vMerge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:rsidR="002421CE" w:rsidRDefault="002421CE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2018</w:t>
            </w:r>
          </w:p>
        </w:tc>
        <w:tc>
          <w:tcPr>
            <w:tcW w:w="847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2019</w:t>
            </w:r>
          </w:p>
        </w:tc>
        <w:tc>
          <w:tcPr>
            <w:tcW w:w="847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2020</w:t>
            </w:r>
          </w:p>
        </w:tc>
        <w:tc>
          <w:tcPr>
            <w:tcW w:w="849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2025</w:t>
            </w:r>
          </w:p>
        </w:tc>
      </w:tr>
      <w:tr w:rsidR="002421CE">
        <w:trPr>
          <w:trHeight w:val="257"/>
          <w:jc w:val="center"/>
        </w:trPr>
        <w:tc>
          <w:tcPr>
            <w:tcW w:w="1545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油气产业</w:t>
            </w:r>
          </w:p>
        </w:tc>
        <w:tc>
          <w:tcPr>
            <w:tcW w:w="2685" w:type="dxa"/>
            <w:vAlign w:val="center"/>
          </w:tcPr>
          <w:p w:rsidR="002421CE" w:rsidRDefault="00D92437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智能化油气开发装备（含勘探、钻井、井下工具、增产、采输等开发全链条装备）</w:t>
            </w:r>
          </w:p>
        </w:tc>
        <w:tc>
          <w:tcPr>
            <w:tcW w:w="900" w:type="dxa"/>
            <w:vAlign w:val="center"/>
          </w:tcPr>
          <w:p w:rsidR="002421CE" w:rsidRDefault="00491CF8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26" w:author="Windows 用户" w:date="2018-04-08T16:34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是</w:t>
              </w:r>
            </w:ins>
          </w:p>
        </w:tc>
        <w:tc>
          <w:tcPr>
            <w:tcW w:w="847" w:type="dxa"/>
            <w:vAlign w:val="center"/>
          </w:tcPr>
          <w:p w:rsidR="002421CE" w:rsidRDefault="00491CF8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27" w:author="Windows 用户" w:date="2018-04-08T16:33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5000</w:t>
              </w:r>
            </w:ins>
          </w:p>
        </w:tc>
        <w:tc>
          <w:tcPr>
            <w:tcW w:w="847" w:type="dxa"/>
            <w:vAlign w:val="center"/>
          </w:tcPr>
          <w:p w:rsidR="002421CE" w:rsidRDefault="00491CF8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28" w:author="Windows 用户" w:date="2018-04-08T16:33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7000</w:t>
              </w:r>
            </w:ins>
          </w:p>
        </w:tc>
        <w:tc>
          <w:tcPr>
            <w:tcW w:w="847" w:type="dxa"/>
            <w:vAlign w:val="center"/>
          </w:tcPr>
          <w:p w:rsidR="002421CE" w:rsidRDefault="00491CF8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29" w:author="Windows 用户" w:date="2018-04-08T16:33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8200</w:t>
              </w:r>
            </w:ins>
          </w:p>
        </w:tc>
        <w:tc>
          <w:tcPr>
            <w:tcW w:w="849" w:type="dxa"/>
            <w:vAlign w:val="center"/>
          </w:tcPr>
          <w:p w:rsidR="002421CE" w:rsidRDefault="002421CE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</w:tr>
      <w:tr w:rsidR="002421CE">
        <w:trPr>
          <w:jc w:val="center"/>
        </w:trPr>
        <w:tc>
          <w:tcPr>
            <w:tcW w:w="1545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油气产业</w:t>
            </w:r>
          </w:p>
        </w:tc>
        <w:tc>
          <w:tcPr>
            <w:tcW w:w="2685" w:type="dxa"/>
            <w:vAlign w:val="center"/>
          </w:tcPr>
          <w:p w:rsidR="002421CE" w:rsidRDefault="00D92437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油气田一体化智能服务</w:t>
            </w:r>
          </w:p>
        </w:tc>
        <w:tc>
          <w:tcPr>
            <w:tcW w:w="900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2421CE" w:rsidRDefault="002421CE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2421CE" w:rsidRDefault="002421CE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2421CE" w:rsidRDefault="002421CE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</w:tr>
      <w:tr w:rsidR="002421CE">
        <w:trPr>
          <w:jc w:val="center"/>
        </w:trPr>
        <w:tc>
          <w:tcPr>
            <w:tcW w:w="1545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油气产业</w:t>
            </w:r>
          </w:p>
        </w:tc>
        <w:tc>
          <w:tcPr>
            <w:tcW w:w="2685" w:type="dxa"/>
            <w:vAlign w:val="center"/>
          </w:tcPr>
          <w:p w:rsidR="002421CE" w:rsidRDefault="00D92437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智慧油气田开发方案</w:t>
            </w:r>
          </w:p>
        </w:tc>
        <w:tc>
          <w:tcPr>
            <w:tcW w:w="900" w:type="dxa"/>
            <w:vAlign w:val="center"/>
          </w:tcPr>
          <w:p w:rsidR="002421CE" w:rsidRDefault="002421CE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</w:tr>
      <w:tr w:rsidR="002421CE">
        <w:trPr>
          <w:jc w:val="center"/>
        </w:trPr>
        <w:tc>
          <w:tcPr>
            <w:tcW w:w="1545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油气产业</w:t>
            </w:r>
          </w:p>
        </w:tc>
        <w:tc>
          <w:tcPr>
            <w:tcW w:w="2685" w:type="dxa"/>
            <w:vAlign w:val="center"/>
          </w:tcPr>
          <w:p w:rsidR="002421CE" w:rsidRDefault="00D92437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智慧油气管道</w:t>
            </w:r>
          </w:p>
          <w:p w:rsidR="002421CE" w:rsidRDefault="00D92437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（管道自诊断、无人机巡检等）</w:t>
            </w:r>
          </w:p>
        </w:tc>
        <w:tc>
          <w:tcPr>
            <w:tcW w:w="900" w:type="dxa"/>
            <w:vAlign w:val="center"/>
          </w:tcPr>
          <w:p w:rsidR="002421CE" w:rsidRDefault="002421CE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</w:tr>
      <w:tr w:rsidR="002421CE">
        <w:trPr>
          <w:jc w:val="center"/>
        </w:trPr>
        <w:tc>
          <w:tcPr>
            <w:tcW w:w="1545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油气产业</w:t>
            </w:r>
          </w:p>
        </w:tc>
        <w:tc>
          <w:tcPr>
            <w:tcW w:w="2685" w:type="dxa"/>
            <w:vAlign w:val="center"/>
          </w:tcPr>
          <w:p w:rsidR="002421CE" w:rsidRDefault="00D92437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LNG车船及供能方案</w:t>
            </w:r>
          </w:p>
          <w:p w:rsidR="002421CE" w:rsidRDefault="00D92437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（柴油驱动向智能LNG驱动或混动发展）</w:t>
            </w:r>
          </w:p>
        </w:tc>
        <w:tc>
          <w:tcPr>
            <w:tcW w:w="900" w:type="dxa"/>
            <w:vAlign w:val="center"/>
          </w:tcPr>
          <w:p w:rsidR="002421CE" w:rsidRDefault="002421CE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</w:tr>
      <w:tr w:rsidR="002421CE">
        <w:trPr>
          <w:jc w:val="center"/>
        </w:trPr>
        <w:tc>
          <w:tcPr>
            <w:tcW w:w="1545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油气产业</w:t>
            </w:r>
          </w:p>
        </w:tc>
        <w:tc>
          <w:tcPr>
            <w:tcW w:w="2685" w:type="dxa"/>
            <w:vAlign w:val="center"/>
          </w:tcPr>
          <w:p w:rsidR="002421CE" w:rsidRDefault="00D92437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天然气处理、液化、分布式等工程项目</w:t>
            </w:r>
          </w:p>
        </w:tc>
        <w:tc>
          <w:tcPr>
            <w:tcW w:w="900" w:type="dxa"/>
            <w:vAlign w:val="center"/>
          </w:tcPr>
          <w:p w:rsidR="002421CE" w:rsidRDefault="002421CE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</w:tr>
      <w:tr w:rsidR="002421CE">
        <w:trPr>
          <w:jc w:val="center"/>
        </w:trPr>
        <w:tc>
          <w:tcPr>
            <w:tcW w:w="1545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油气产业</w:t>
            </w:r>
          </w:p>
        </w:tc>
        <w:tc>
          <w:tcPr>
            <w:tcW w:w="2685" w:type="dxa"/>
            <w:vAlign w:val="center"/>
          </w:tcPr>
          <w:p w:rsidR="002421CE" w:rsidRDefault="00D92437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del w:id="30" w:author="Windows 用户" w:date="2018-04-08T09:40:00Z">
              <w:r w:rsidDel="006B33F3">
                <w:rPr>
                  <w:rFonts w:ascii="仿宋_GB2312" w:eastAsia="仿宋_GB2312" w:hAnsi="仿宋_GB2312" w:cs="仿宋_GB2312"/>
                  <w:sz w:val="20"/>
                  <w:szCs w:val="20"/>
                </w:rPr>
                <w:delText>其他（可补充）</w:delText>
              </w:r>
            </w:del>
            <w:ins w:id="31" w:author="Windows 用户" w:date="2018-04-08T09:40:00Z">
              <w:r w:rsidR="006B33F3">
                <w:rPr>
                  <w:rFonts w:ascii="仿宋_GB2312" w:eastAsia="仿宋_GB2312" w:hAnsi="仿宋_GB2312" w:cs="仿宋_GB2312"/>
                  <w:sz w:val="20"/>
                  <w:szCs w:val="20"/>
                </w:rPr>
                <w:t>智能化压裂</w:t>
              </w:r>
            </w:ins>
          </w:p>
        </w:tc>
        <w:tc>
          <w:tcPr>
            <w:tcW w:w="900" w:type="dxa"/>
            <w:vAlign w:val="center"/>
          </w:tcPr>
          <w:p w:rsidR="002421CE" w:rsidRDefault="006B33F3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32" w:author="Windows 用户" w:date="2018-04-08T09:40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是</w:t>
              </w:r>
            </w:ins>
          </w:p>
        </w:tc>
        <w:tc>
          <w:tcPr>
            <w:tcW w:w="847" w:type="dxa"/>
            <w:vAlign w:val="center"/>
          </w:tcPr>
          <w:p w:rsidR="002421CE" w:rsidRDefault="00491CF8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33" w:author="Windows 用户" w:date="2018-04-08T16:33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20000</w:t>
              </w:r>
            </w:ins>
          </w:p>
        </w:tc>
        <w:tc>
          <w:tcPr>
            <w:tcW w:w="847" w:type="dxa"/>
            <w:vAlign w:val="center"/>
          </w:tcPr>
          <w:p w:rsidR="002421CE" w:rsidRDefault="00491CF8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34" w:author="Windows 用户" w:date="2018-04-08T16:33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40000</w:t>
              </w:r>
            </w:ins>
          </w:p>
        </w:tc>
        <w:tc>
          <w:tcPr>
            <w:tcW w:w="847" w:type="dxa"/>
            <w:vAlign w:val="center"/>
          </w:tcPr>
          <w:p w:rsidR="002421CE" w:rsidRDefault="00491CF8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35" w:author="Windows 用户" w:date="2018-04-08T16:33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50000</w:t>
              </w:r>
            </w:ins>
          </w:p>
        </w:tc>
        <w:tc>
          <w:tcPr>
            <w:tcW w:w="849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</w:tr>
      <w:tr w:rsidR="002421CE">
        <w:trPr>
          <w:jc w:val="center"/>
        </w:trPr>
        <w:tc>
          <w:tcPr>
            <w:tcW w:w="1545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 w:val="20"/>
                <w:szCs w:val="20"/>
              </w:rPr>
              <w:t>其他能源产业</w:t>
            </w:r>
          </w:p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sz w:val="20"/>
                <w:szCs w:val="20"/>
              </w:rPr>
              <w:t>（电力、风电、光伏等）</w:t>
            </w:r>
          </w:p>
        </w:tc>
        <w:tc>
          <w:tcPr>
            <w:tcW w:w="2685" w:type="dxa"/>
            <w:vAlign w:val="center"/>
          </w:tcPr>
          <w:p w:rsidR="002421CE" w:rsidRDefault="00D92437">
            <w:pPr>
              <w:pStyle w:val="p0"/>
              <w:jc w:val="left"/>
              <w:rPr>
                <w:rFonts w:ascii="仿宋_GB2312" w:eastAsia="仿宋_GB2312" w:hAnsi="仿宋_GB2312" w:cs="仿宋_GB2312" w:hint="default"/>
                <w:b/>
                <w:bCs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 w:val="20"/>
                <w:szCs w:val="20"/>
              </w:rPr>
              <w:t>请各单位根据实际情况提出其他能源产业相关业务布局方向及目标</w:t>
            </w:r>
          </w:p>
        </w:tc>
        <w:tc>
          <w:tcPr>
            <w:tcW w:w="900" w:type="dxa"/>
            <w:vAlign w:val="center"/>
          </w:tcPr>
          <w:p w:rsidR="002421CE" w:rsidRDefault="002421CE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  <w:tc>
          <w:tcPr>
            <w:tcW w:w="849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</w:tr>
      <w:tr w:rsidR="002421CE">
        <w:trPr>
          <w:jc w:val="center"/>
        </w:trPr>
        <w:tc>
          <w:tcPr>
            <w:tcW w:w="1545" w:type="dxa"/>
            <w:vAlign w:val="center"/>
          </w:tcPr>
          <w:p w:rsidR="002421CE" w:rsidRDefault="00D92437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36" w:author="Windows 用户" w:date="2018-04-08T09:41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电力</w:t>
              </w:r>
            </w:ins>
          </w:p>
        </w:tc>
        <w:tc>
          <w:tcPr>
            <w:tcW w:w="2685" w:type="dxa"/>
            <w:vAlign w:val="center"/>
          </w:tcPr>
          <w:p w:rsidR="002421CE" w:rsidRDefault="00D92437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37" w:author="Windows 用户" w:date="2018-04-08T09:42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分布式燃气发电</w:t>
              </w:r>
            </w:ins>
          </w:p>
        </w:tc>
        <w:tc>
          <w:tcPr>
            <w:tcW w:w="900" w:type="dxa"/>
            <w:vAlign w:val="center"/>
          </w:tcPr>
          <w:p w:rsidR="002421CE" w:rsidRDefault="00D92437">
            <w:pPr>
              <w:pStyle w:val="p0"/>
              <w:jc w:val="left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38" w:author="Windows 用户" w:date="2018-04-08T09:42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是</w:t>
              </w:r>
            </w:ins>
          </w:p>
        </w:tc>
        <w:tc>
          <w:tcPr>
            <w:tcW w:w="847" w:type="dxa"/>
            <w:vAlign w:val="center"/>
          </w:tcPr>
          <w:p w:rsidR="002421CE" w:rsidRDefault="006A34F2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39" w:author="Windows 用户" w:date="2018-04-10T15:44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5000</w:t>
              </w:r>
            </w:ins>
          </w:p>
        </w:tc>
        <w:tc>
          <w:tcPr>
            <w:tcW w:w="847" w:type="dxa"/>
            <w:vAlign w:val="center"/>
          </w:tcPr>
          <w:p w:rsidR="002421CE" w:rsidRDefault="006A34F2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40" w:author="Windows 用户" w:date="2018-04-10T15:44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7500</w:t>
              </w:r>
            </w:ins>
          </w:p>
        </w:tc>
        <w:tc>
          <w:tcPr>
            <w:tcW w:w="847" w:type="dxa"/>
            <w:vAlign w:val="center"/>
          </w:tcPr>
          <w:p w:rsidR="002421CE" w:rsidRDefault="006A34F2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  <w:ins w:id="41" w:author="Windows 用户" w:date="2018-04-10T15:45:00Z">
              <w:r>
                <w:rPr>
                  <w:rFonts w:ascii="仿宋_GB2312" w:eastAsia="仿宋_GB2312" w:hAnsi="仿宋_GB2312" w:cs="仿宋_GB2312"/>
                  <w:sz w:val="20"/>
                  <w:szCs w:val="20"/>
                </w:rPr>
                <w:t>10000</w:t>
              </w:r>
            </w:ins>
          </w:p>
        </w:tc>
        <w:tc>
          <w:tcPr>
            <w:tcW w:w="849" w:type="dxa"/>
            <w:vAlign w:val="center"/>
          </w:tcPr>
          <w:p w:rsidR="002421CE" w:rsidRDefault="002421CE">
            <w:pPr>
              <w:pStyle w:val="p0"/>
              <w:jc w:val="center"/>
              <w:rPr>
                <w:rFonts w:ascii="仿宋_GB2312" w:eastAsia="仿宋_GB2312" w:hAnsi="仿宋_GB2312" w:cs="仿宋_GB2312" w:hint="default"/>
                <w:sz w:val="20"/>
                <w:szCs w:val="20"/>
              </w:rPr>
            </w:pPr>
          </w:p>
        </w:tc>
      </w:tr>
    </w:tbl>
    <w:p w:rsidR="002421CE" w:rsidRDefault="002421CE">
      <w:pPr>
        <w:rPr>
          <w:rFonts w:ascii="仿宋_GB2312" w:eastAsia="仿宋_GB2312" w:hAnsi="仿宋_GB2312" w:cs="仿宋_GB2312"/>
          <w:sz w:val="32"/>
          <w:szCs w:val="32"/>
        </w:rPr>
      </w:pPr>
    </w:p>
    <w:sectPr w:rsidR="00242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409" w:rsidRDefault="00B85409" w:rsidP="00466B18">
      <w:r>
        <w:separator/>
      </w:r>
    </w:p>
  </w:endnote>
  <w:endnote w:type="continuationSeparator" w:id="0">
    <w:p w:rsidR="00B85409" w:rsidRDefault="00B85409" w:rsidP="004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409" w:rsidRDefault="00B85409" w:rsidP="00466B18">
      <w:r>
        <w:separator/>
      </w:r>
    </w:p>
  </w:footnote>
  <w:footnote w:type="continuationSeparator" w:id="0">
    <w:p w:rsidR="00B85409" w:rsidRDefault="00B85409" w:rsidP="00466B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44662"/>
    <w:rsid w:val="002057E3"/>
    <w:rsid w:val="002421CE"/>
    <w:rsid w:val="002A752B"/>
    <w:rsid w:val="00325807"/>
    <w:rsid w:val="00410B52"/>
    <w:rsid w:val="00466B18"/>
    <w:rsid w:val="00491CF8"/>
    <w:rsid w:val="00527D0A"/>
    <w:rsid w:val="006445AE"/>
    <w:rsid w:val="006A34F2"/>
    <w:rsid w:val="006B33F3"/>
    <w:rsid w:val="006F6590"/>
    <w:rsid w:val="007526A3"/>
    <w:rsid w:val="00763BE8"/>
    <w:rsid w:val="00962715"/>
    <w:rsid w:val="00A74608"/>
    <w:rsid w:val="00A976A6"/>
    <w:rsid w:val="00B05E34"/>
    <w:rsid w:val="00B85409"/>
    <w:rsid w:val="00BE76D6"/>
    <w:rsid w:val="00D73E34"/>
    <w:rsid w:val="00D92437"/>
    <w:rsid w:val="01666E67"/>
    <w:rsid w:val="019143CD"/>
    <w:rsid w:val="05706F8A"/>
    <w:rsid w:val="057718A1"/>
    <w:rsid w:val="07CB2485"/>
    <w:rsid w:val="08B24C52"/>
    <w:rsid w:val="0B591A3F"/>
    <w:rsid w:val="0E686228"/>
    <w:rsid w:val="0ECF4A43"/>
    <w:rsid w:val="0FEE5A19"/>
    <w:rsid w:val="101C37C9"/>
    <w:rsid w:val="11602CA7"/>
    <w:rsid w:val="117E495B"/>
    <w:rsid w:val="151B2457"/>
    <w:rsid w:val="16636A27"/>
    <w:rsid w:val="18501FE6"/>
    <w:rsid w:val="1985596E"/>
    <w:rsid w:val="19FE279B"/>
    <w:rsid w:val="1A4801F2"/>
    <w:rsid w:val="1EDE7DBB"/>
    <w:rsid w:val="1EE668DE"/>
    <w:rsid w:val="20D26DA7"/>
    <w:rsid w:val="20D9427D"/>
    <w:rsid w:val="21574B6C"/>
    <w:rsid w:val="224962FF"/>
    <w:rsid w:val="22A5622E"/>
    <w:rsid w:val="231C64B6"/>
    <w:rsid w:val="2ADE2EE8"/>
    <w:rsid w:val="2B214B50"/>
    <w:rsid w:val="30964809"/>
    <w:rsid w:val="31D34938"/>
    <w:rsid w:val="33AF03B8"/>
    <w:rsid w:val="33CE794D"/>
    <w:rsid w:val="38042173"/>
    <w:rsid w:val="38C505DE"/>
    <w:rsid w:val="3B2B7656"/>
    <w:rsid w:val="3B692863"/>
    <w:rsid w:val="3B7B6A7D"/>
    <w:rsid w:val="3D2C1853"/>
    <w:rsid w:val="3DFE55D1"/>
    <w:rsid w:val="3E7A3E14"/>
    <w:rsid w:val="3F002F21"/>
    <w:rsid w:val="40193116"/>
    <w:rsid w:val="443B29C9"/>
    <w:rsid w:val="48DF3159"/>
    <w:rsid w:val="496B75C6"/>
    <w:rsid w:val="4DFD67B1"/>
    <w:rsid w:val="4E9F1A5E"/>
    <w:rsid w:val="4EEC779E"/>
    <w:rsid w:val="50710A77"/>
    <w:rsid w:val="542B564F"/>
    <w:rsid w:val="5591233A"/>
    <w:rsid w:val="559B0382"/>
    <w:rsid w:val="55E341EC"/>
    <w:rsid w:val="56B711FC"/>
    <w:rsid w:val="56FE5F38"/>
    <w:rsid w:val="57C4017F"/>
    <w:rsid w:val="5BA44662"/>
    <w:rsid w:val="5BDD77CE"/>
    <w:rsid w:val="5E8662B2"/>
    <w:rsid w:val="648C2E2D"/>
    <w:rsid w:val="65737D44"/>
    <w:rsid w:val="66C06C1E"/>
    <w:rsid w:val="68C813D1"/>
    <w:rsid w:val="68E50CA5"/>
    <w:rsid w:val="692043F2"/>
    <w:rsid w:val="6ADD4A98"/>
    <w:rsid w:val="6B006492"/>
    <w:rsid w:val="6C160CAC"/>
    <w:rsid w:val="6E4A13BC"/>
    <w:rsid w:val="6E7A19B3"/>
    <w:rsid w:val="6F6C2FC8"/>
    <w:rsid w:val="72133CA3"/>
    <w:rsid w:val="736F4E34"/>
    <w:rsid w:val="74B51BB9"/>
    <w:rsid w:val="74BB71B1"/>
    <w:rsid w:val="758B0CC7"/>
    <w:rsid w:val="766651C7"/>
    <w:rsid w:val="78BF625E"/>
    <w:rsid w:val="7A2C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qFormat/>
    <w:pPr>
      <w:ind w:leftChars="400" w:left="840"/>
    </w:pPr>
  </w:style>
  <w:style w:type="paragraph" w:styleId="1">
    <w:name w:val="toc 1"/>
    <w:basedOn w:val="a"/>
    <w:next w:val="a"/>
    <w:qFormat/>
  </w:style>
  <w:style w:type="paragraph" w:styleId="2">
    <w:name w:val="toc 2"/>
    <w:basedOn w:val="a"/>
    <w:next w:val="a"/>
    <w:qFormat/>
    <w:pPr>
      <w:ind w:leftChars="200" w:left="420"/>
    </w:pPr>
  </w:style>
  <w:style w:type="table" w:styleId="a3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 w:hint="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qFormat/>
    <w:pPr>
      <w:widowControl/>
    </w:pPr>
    <w:rPr>
      <w:rFonts w:ascii="Calibri" w:hAnsi="Calibri" w:cs="宋体"/>
      <w:szCs w:val="21"/>
    </w:rPr>
  </w:style>
  <w:style w:type="paragraph" w:styleId="a4">
    <w:name w:val="Balloon Text"/>
    <w:basedOn w:val="a"/>
    <w:link w:val="Char"/>
    <w:rsid w:val="006F6590"/>
    <w:rPr>
      <w:sz w:val="18"/>
      <w:szCs w:val="18"/>
    </w:rPr>
  </w:style>
  <w:style w:type="character" w:customStyle="1" w:styleId="Char">
    <w:name w:val="批注框文本 Char"/>
    <w:basedOn w:val="a0"/>
    <w:link w:val="a4"/>
    <w:rsid w:val="006F6590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header"/>
    <w:basedOn w:val="a"/>
    <w:link w:val="Char0"/>
    <w:rsid w:val="00466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466B18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Char1"/>
    <w:rsid w:val="00466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466B18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qFormat/>
    <w:pPr>
      <w:ind w:leftChars="400" w:left="840"/>
    </w:pPr>
  </w:style>
  <w:style w:type="paragraph" w:styleId="1">
    <w:name w:val="toc 1"/>
    <w:basedOn w:val="a"/>
    <w:next w:val="a"/>
    <w:qFormat/>
  </w:style>
  <w:style w:type="paragraph" w:styleId="2">
    <w:name w:val="toc 2"/>
    <w:basedOn w:val="a"/>
    <w:next w:val="a"/>
    <w:qFormat/>
    <w:pPr>
      <w:ind w:leftChars="200" w:left="420"/>
    </w:pPr>
  </w:style>
  <w:style w:type="table" w:styleId="a3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 w:hint="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qFormat/>
    <w:pPr>
      <w:widowControl/>
    </w:pPr>
    <w:rPr>
      <w:rFonts w:ascii="Calibri" w:hAnsi="Calibri" w:cs="宋体"/>
      <w:szCs w:val="21"/>
    </w:rPr>
  </w:style>
  <w:style w:type="paragraph" w:styleId="a4">
    <w:name w:val="Balloon Text"/>
    <w:basedOn w:val="a"/>
    <w:link w:val="Char"/>
    <w:rsid w:val="006F6590"/>
    <w:rPr>
      <w:sz w:val="18"/>
      <w:szCs w:val="18"/>
    </w:rPr>
  </w:style>
  <w:style w:type="character" w:customStyle="1" w:styleId="Char">
    <w:name w:val="批注框文本 Char"/>
    <w:basedOn w:val="a0"/>
    <w:link w:val="a4"/>
    <w:rsid w:val="006F6590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header"/>
    <w:basedOn w:val="a"/>
    <w:link w:val="Char0"/>
    <w:rsid w:val="00466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466B18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Char1"/>
    <w:rsid w:val="00466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466B18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YannyLY</dc:creator>
  <cp:lastModifiedBy>Windows 用户</cp:lastModifiedBy>
  <cp:revision>16</cp:revision>
  <dcterms:created xsi:type="dcterms:W3CDTF">2018-04-04T01:13:00Z</dcterms:created>
  <dcterms:modified xsi:type="dcterms:W3CDTF">2018-04-10T08:20:00Z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